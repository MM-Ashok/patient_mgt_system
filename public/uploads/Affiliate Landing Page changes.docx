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nter" w:cs="Inter" w:eastAsia="Inter" w:hAnsi="Inter"/>
        </w:rPr>
      </w:pPr>
      <w:hyperlink r:id="rId6">
        <w:r w:rsidDel="00000000" w:rsidR="00000000" w:rsidRPr="00000000">
          <w:rPr>
            <w:rFonts w:ascii="Inter" w:cs="Inter" w:eastAsia="Inter" w:hAnsi="Inter"/>
            <w:color w:val="1155cc"/>
            <w:u w:val="single"/>
            <w:rtl w:val="0"/>
          </w:rPr>
          <w:t xml:space="preserve">https://appsumo.com/p/affiliates</w:t>
        </w:r>
      </w:hyperlink>
      <w:r w:rsidDel="00000000" w:rsidR="00000000" w:rsidRPr="00000000">
        <w:rPr>
          <w:rFonts w:ascii="Inter" w:cs="Inter" w:eastAsia="Inter" w:hAnsi="Inter"/>
          <w:rtl w:val="0"/>
        </w:rPr>
        <w:t xml:space="preserve">: keep as main affiliate landing page with the following changes:</w:t>
      </w:r>
      <w:r w:rsidDel="00000000" w:rsidR="00000000" w:rsidRPr="00000000">
        <w:rPr>
          <w:rtl w:val="0"/>
        </w:rPr>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b w:val="1"/>
          <w:u w:val="single"/>
        </w:rPr>
      </w:pPr>
      <w:r w:rsidDel="00000000" w:rsidR="00000000" w:rsidRPr="00000000">
        <w:rPr>
          <w:rFonts w:ascii="Inter" w:cs="Inter" w:eastAsia="Inter" w:hAnsi="Inter"/>
          <w:b w:val="1"/>
          <w:u w:val="single"/>
          <w:rtl w:val="0"/>
        </w:rPr>
        <w:t xml:space="preserve">Video</w:t>
      </w:r>
    </w:p>
    <w:p w:rsidR="00000000" w:rsidDel="00000000" w:rsidP="00000000" w:rsidRDefault="00000000" w:rsidRPr="00000000" w14:paraId="00000004">
      <w:pPr>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0:20 &gt;&gt; “we offer a 30 day cookie” change to “we offer a 7 day cookie”</w:t>
      </w:r>
      <w:r w:rsidDel="00000000" w:rsidR="00000000" w:rsidRPr="00000000">
        <w:rPr>
          <w:rtl w:val="0"/>
        </w:rPr>
      </w:r>
    </w:p>
    <w:p w:rsidR="00000000" w:rsidDel="00000000" w:rsidP="00000000" w:rsidRDefault="00000000" w:rsidRPr="00000000" w14:paraId="00000005">
      <w:pPr>
        <w:numPr>
          <w:ilvl w:val="0"/>
          <w:numId w:val="5"/>
        </w:numPr>
        <w:ind w:left="720" w:hanging="360"/>
        <w:rPr>
          <w:rFonts w:ascii="Inter" w:cs="Inter" w:eastAsia="Inter" w:hAnsi="Inter"/>
        </w:rPr>
      </w:pPr>
      <w:r w:rsidDel="00000000" w:rsidR="00000000" w:rsidRPr="00000000">
        <w:rPr>
          <w:rFonts w:ascii="Inter" w:cs="Inter" w:eastAsia="Inter" w:hAnsi="Inter"/>
          <w:rtl w:val="0"/>
        </w:rPr>
        <w:t xml:space="preserve">Change “Apply now” button CTA to “join now” (to match video)</w:t>
      </w:r>
    </w:p>
    <w:p w:rsidR="00000000" w:rsidDel="00000000" w:rsidP="00000000" w:rsidRDefault="00000000" w:rsidRPr="00000000" w14:paraId="00000006">
      <w:pPr>
        <w:rPr>
          <w:rFonts w:ascii="Inter" w:cs="Inter" w:eastAsia="Inter" w:hAnsi="Inter"/>
        </w:rPr>
      </w:pPr>
      <w:r w:rsidDel="00000000" w:rsidR="00000000" w:rsidRPr="00000000">
        <w:rPr>
          <w:rtl w:val="0"/>
        </w:rPr>
      </w:r>
    </w:p>
    <w:p w:rsidR="00000000" w:rsidDel="00000000" w:rsidP="00000000" w:rsidRDefault="00000000" w:rsidRPr="00000000" w14:paraId="00000007">
      <w:pPr>
        <w:rPr>
          <w:rFonts w:ascii="Inter" w:cs="Inter" w:eastAsia="Inter" w:hAnsi="Inter"/>
          <w:b w:val="1"/>
          <w:u w:val="single"/>
        </w:rPr>
      </w:pPr>
      <w:r w:rsidDel="00000000" w:rsidR="00000000" w:rsidRPr="00000000">
        <w:rPr>
          <w:rFonts w:ascii="Inter" w:cs="Inter" w:eastAsia="Inter" w:hAnsi="Inter"/>
          <w:b w:val="1"/>
          <w:u w:val="single"/>
          <w:rtl w:val="0"/>
        </w:rPr>
        <w:t xml:space="preserve">“How it works” section</w:t>
      </w:r>
    </w:p>
    <w:p w:rsidR="00000000" w:rsidDel="00000000" w:rsidP="00000000" w:rsidRDefault="00000000" w:rsidRPr="00000000" w14:paraId="00000008">
      <w:pPr>
        <w:numPr>
          <w:ilvl w:val="0"/>
          <w:numId w:val="7"/>
        </w:numPr>
        <w:ind w:left="720" w:hanging="360"/>
        <w:rPr>
          <w:rFonts w:ascii="Inter" w:cs="Inter" w:eastAsia="Inter" w:hAnsi="Inter"/>
        </w:rPr>
      </w:pPr>
      <w:r w:rsidDel="00000000" w:rsidR="00000000" w:rsidRPr="00000000">
        <w:rPr>
          <w:rFonts w:ascii="Inter" w:cs="Inter" w:eastAsia="Inter" w:hAnsi="Inter"/>
          <w:rtl w:val="0"/>
        </w:rPr>
        <w:t xml:space="preserve">“Earn a commission whenever a customer you send us makes a purchase” change to “Earn 100% of sale up to $50 in commission whenever a new AppSumo customer you send us makes a purchase. Returning customer commissions variable by contract terms.”</w:t>
      </w:r>
    </w:p>
    <w:p w:rsidR="00000000" w:rsidDel="00000000" w:rsidP="00000000" w:rsidRDefault="00000000" w:rsidRPr="00000000" w14:paraId="00000009">
      <w:pPr>
        <w:rPr>
          <w:rFonts w:ascii="Inter" w:cs="Inter" w:eastAsia="Inter" w:hAnsi="Inter"/>
        </w:rPr>
      </w:pPr>
      <w:r w:rsidDel="00000000" w:rsidR="00000000" w:rsidRPr="00000000">
        <w:rPr>
          <w:rtl w:val="0"/>
        </w:rPr>
      </w:r>
    </w:p>
    <w:p w:rsidR="00000000" w:rsidDel="00000000" w:rsidP="00000000" w:rsidRDefault="00000000" w:rsidRPr="00000000" w14:paraId="0000000A">
      <w:pPr>
        <w:rPr>
          <w:rFonts w:ascii="Inter" w:cs="Inter" w:eastAsia="Inter" w:hAnsi="Inter"/>
          <w:b w:val="1"/>
          <w:u w:val="single"/>
        </w:rPr>
      </w:pPr>
      <w:r w:rsidDel="00000000" w:rsidR="00000000" w:rsidRPr="00000000">
        <w:rPr>
          <w:rFonts w:ascii="Inter" w:cs="Inter" w:eastAsia="Inter" w:hAnsi="Inter"/>
          <w:b w:val="1"/>
          <w:u w:val="single"/>
          <w:rtl w:val="0"/>
        </w:rPr>
        <w:t xml:space="preserve">“Why join the crew?” section</w:t>
      </w:r>
    </w:p>
    <w:p w:rsidR="00000000" w:rsidDel="00000000" w:rsidP="00000000" w:rsidRDefault="00000000" w:rsidRPr="00000000" w14:paraId="0000000B">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“Earn up to 100% of the sale ($50 max) when you refer an AppSumo customer” change to “Earn 100% of the sale ($50 max) when you refer a new AppSumo customer”</w:t>
      </w:r>
    </w:p>
    <w:p w:rsidR="00000000" w:rsidDel="00000000" w:rsidP="00000000" w:rsidRDefault="00000000" w:rsidRPr="00000000" w14:paraId="0000000C">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“Earn $50 for every partner you refer to Sell on AppSumo using your affiliate link” &gt;&gt; delete</w:t>
      </w:r>
    </w:p>
    <w:p w:rsidR="00000000" w:rsidDel="00000000" w:rsidP="00000000" w:rsidRDefault="00000000" w:rsidRPr="00000000" w14:paraId="0000000D">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“Pay-per-sale for each initial transaction sale you deliver” &gt;&gt; delete</w:t>
      </w:r>
    </w:p>
    <w:p w:rsidR="00000000" w:rsidDel="00000000" w:rsidP="00000000" w:rsidRDefault="00000000" w:rsidRPr="00000000" w14:paraId="0000000E">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Add: “New customer commissions variable between 0-15% according to contract terms”</w:t>
      </w:r>
    </w:p>
    <w:p w:rsidR="00000000" w:rsidDel="00000000" w:rsidP="00000000" w:rsidRDefault="00000000" w:rsidRPr="00000000" w14:paraId="0000000F">
      <w:pPr>
        <w:rPr>
          <w:rFonts w:ascii="Inter" w:cs="Inter" w:eastAsia="Inter" w:hAnsi="Inter"/>
        </w:rPr>
      </w:pPr>
      <w:r w:rsidDel="00000000" w:rsidR="00000000" w:rsidRPr="00000000">
        <w:rPr>
          <w:rtl w:val="0"/>
        </w:rPr>
      </w:r>
    </w:p>
    <w:p w:rsidR="00000000" w:rsidDel="00000000" w:rsidP="00000000" w:rsidRDefault="00000000" w:rsidRPr="00000000" w14:paraId="00000010">
      <w:pPr>
        <w:rPr>
          <w:rFonts w:ascii="Inter" w:cs="Inter" w:eastAsia="Inter" w:hAnsi="Inter"/>
          <w:b w:val="1"/>
          <w:u w:val="single"/>
        </w:rPr>
      </w:pPr>
      <w:r w:rsidDel="00000000" w:rsidR="00000000" w:rsidRPr="00000000">
        <w:rPr>
          <w:rFonts w:ascii="Inter" w:cs="Inter" w:eastAsia="Inter" w:hAnsi="Inter"/>
          <w:b w:val="1"/>
          <w:u w:val="single"/>
          <w:rtl w:val="0"/>
        </w:rPr>
        <w:t xml:space="preserve">“Unlock affiliate-only materials” section</w:t>
      </w:r>
    </w:p>
    <w:p w:rsidR="00000000" w:rsidDel="00000000" w:rsidP="00000000" w:rsidRDefault="00000000" w:rsidRPr="00000000" w14:paraId="00000011">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“30-day cookie to help monitor your referrals” change to “7-day cookie to help monitor your referrals”</w:t>
      </w:r>
    </w:p>
    <w:p w:rsidR="00000000" w:rsidDel="00000000" w:rsidP="00000000" w:rsidRDefault="00000000" w:rsidRPr="00000000" w14:paraId="00000012">
      <w:pPr>
        <w:rPr>
          <w:rFonts w:ascii="Inter" w:cs="Inter" w:eastAsia="Inter" w:hAnsi="Inter"/>
        </w:rPr>
      </w:pPr>
      <w:r w:rsidDel="00000000" w:rsidR="00000000" w:rsidRPr="00000000">
        <w:rPr>
          <w:rtl w:val="0"/>
        </w:rPr>
      </w:r>
    </w:p>
    <w:p w:rsidR="00000000" w:rsidDel="00000000" w:rsidP="00000000" w:rsidRDefault="00000000" w:rsidRPr="00000000" w14:paraId="00000013">
      <w:pPr>
        <w:rPr>
          <w:rFonts w:ascii="Inter" w:cs="Inter" w:eastAsia="Inter" w:hAnsi="Inter"/>
          <w:b w:val="1"/>
          <w:u w:val="single"/>
        </w:rPr>
      </w:pPr>
      <w:r w:rsidDel="00000000" w:rsidR="00000000" w:rsidRPr="00000000">
        <w:rPr>
          <w:rFonts w:ascii="Inter" w:cs="Inter" w:eastAsia="Inter" w:hAnsi="Inter"/>
          <w:b w:val="1"/>
          <w:u w:val="single"/>
          <w:rtl w:val="0"/>
        </w:rPr>
        <w:t xml:space="preserve">Affiliate FAQ section</w:t>
      </w:r>
    </w:p>
    <w:p w:rsidR="00000000" w:rsidDel="00000000" w:rsidP="00000000" w:rsidRDefault="00000000" w:rsidRPr="00000000" w14:paraId="00000014">
      <w:pPr>
        <w:numPr>
          <w:ilvl w:val="0"/>
          <w:numId w:val="6"/>
        </w:numPr>
        <w:ind w:left="720" w:hanging="360"/>
        <w:rPr>
          <w:rFonts w:ascii="Inter" w:cs="Inter" w:eastAsia="Inter" w:hAnsi="Inter"/>
        </w:rPr>
      </w:pPr>
      <w:r w:rsidDel="00000000" w:rsidR="00000000" w:rsidRPr="00000000">
        <w:rPr>
          <w:rFonts w:ascii="Inter" w:cs="Inter" w:eastAsia="Inter" w:hAnsi="Inter"/>
          <w:rtl w:val="0"/>
        </w:rPr>
        <w:t xml:space="preserve">What’s the AppSumo affiliate program, and how does it work?</w:t>
      </w:r>
    </w:p>
    <w:p w:rsidR="00000000" w:rsidDel="00000000" w:rsidP="00000000" w:rsidRDefault="00000000" w:rsidRPr="00000000" w14:paraId="00000015">
      <w:pPr>
        <w:numPr>
          <w:ilvl w:val="1"/>
          <w:numId w:val="6"/>
        </w:numPr>
        <w:pBdr>
          <w:top w:color="auto" w:space="0" w:sz="0" w:val="none"/>
        </w:pBdr>
        <w:shd w:fill="ffffff" w:val="clear"/>
        <w:spacing w:after="0" w:afterAutospacing="0" w:line="240" w:lineRule="auto"/>
        <w:ind w:left="1440" w:hanging="360"/>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“AppSumo’s affiliate program is free to join and only takes minutes to sign up! You’ll be able to refer customers to AppSumo and earn money from any sales you make. Just use your unique affiliate link, banners, or any of the creatives we have available!” &gt;&gt; “AppSumo’s affiliate program is free to join and only takes minutes to sign up! You’ll be able to refer customers to AppSumo and earn money from the sales you drive. Just use your unique affiliate link plus the banners and creatives available in Impact!”</w:t>
      </w:r>
      <w:r w:rsidDel="00000000" w:rsidR="00000000" w:rsidRPr="00000000">
        <w:rPr>
          <w:rtl w:val="0"/>
        </w:rPr>
      </w:r>
    </w:p>
    <w:p w:rsidR="00000000" w:rsidDel="00000000" w:rsidP="00000000" w:rsidRDefault="00000000" w:rsidRPr="00000000" w14:paraId="00000016">
      <w:pPr>
        <w:numPr>
          <w:ilvl w:val="0"/>
          <w:numId w:val="6"/>
        </w:numPr>
        <w:ind w:left="720" w:hanging="360"/>
        <w:rPr>
          <w:rFonts w:ascii="Inter" w:cs="Inter" w:eastAsia="Inter" w:hAnsi="Inter"/>
        </w:rPr>
      </w:pPr>
      <w:r w:rsidDel="00000000" w:rsidR="00000000" w:rsidRPr="00000000">
        <w:rPr>
          <w:rFonts w:ascii="Inter" w:cs="Inter" w:eastAsia="Inter" w:hAnsi="Inter"/>
          <w:rtl w:val="0"/>
        </w:rPr>
        <w:t xml:space="preserve">“What are the commission payout terms for the affiliate program?”</w:t>
      </w:r>
    </w:p>
    <w:p w:rsidR="00000000" w:rsidDel="00000000" w:rsidP="00000000" w:rsidRDefault="00000000" w:rsidRPr="00000000" w14:paraId="00000017">
      <w:pPr>
        <w:numPr>
          <w:ilvl w:val="1"/>
          <w:numId w:val="6"/>
        </w:numPr>
        <w:ind w:left="1440" w:hanging="360"/>
        <w:rPr>
          <w:rFonts w:ascii="Inter" w:cs="Inter" w:eastAsia="Inter" w:hAnsi="Inter"/>
        </w:rPr>
      </w:pPr>
      <w:r w:rsidDel="00000000" w:rsidR="00000000" w:rsidRPr="00000000">
        <w:rPr>
          <w:rFonts w:ascii="Inter" w:cs="Inter" w:eastAsia="Inter" w:hAnsi="Inter"/>
          <w:rtl w:val="0"/>
        </w:rPr>
        <w:t xml:space="preserve">“Commissions are paid out 60 days after the end of the month in which a purchase was made. When you refer a customer, the commission rate is 100% ($50 max) of the purchase that customer makes.” &gt;&gt; change to “Commissions are calculated 60 days after the end of the month in which a purchase was made, and payments are paid out via Impact on the 10th of the following month. When you refer a new AppSumo customer, the commission rate is up to 100% ($50 max) of the purchase that customer makes.”</w:t>
      </w:r>
    </w:p>
    <w:p w:rsidR="00000000" w:rsidDel="00000000" w:rsidP="00000000" w:rsidRDefault="00000000" w:rsidRPr="00000000" w14:paraId="00000018">
      <w:pPr>
        <w:numPr>
          <w:ilvl w:val="1"/>
          <w:numId w:val="6"/>
        </w:numPr>
        <w:ind w:left="1440" w:hanging="360"/>
        <w:rPr>
          <w:rFonts w:ascii="Inter" w:cs="Inter" w:eastAsia="Inter" w:hAnsi="Inter"/>
        </w:rPr>
      </w:pPr>
      <w:r w:rsidDel="00000000" w:rsidR="00000000" w:rsidRPr="00000000">
        <w:rPr>
          <w:rFonts w:ascii="Inter" w:cs="Inter" w:eastAsia="Inter" w:hAnsi="Inter"/>
          <w:rtl w:val="0"/>
        </w:rPr>
        <w:t xml:space="preserve">“For every partner you refer to Sell on AppSumo using your affiliate link, you can earn $50. Commissions are paid out 60 days after the end of the month in which the partner’s product is approved by our team.” &gt;&gt; Remove</w:t>
      </w:r>
    </w:p>
    <w:p w:rsidR="00000000" w:rsidDel="00000000" w:rsidP="00000000" w:rsidRDefault="00000000" w:rsidRPr="00000000" w14:paraId="00000019">
      <w:pPr>
        <w:rPr>
          <w:rFonts w:ascii="Inter" w:cs="Inter" w:eastAsia="Inter" w:hAnsi="Inter"/>
        </w:rPr>
      </w:pPr>
      <w:r w:rsidDel="00000000" w:rsidR="00000000" w:rsidRPr="00000000">
        <w:rPr>
          <w:rtl w:val="0"/>
        </w:rPr>
      </w:r>
    </w:p>
    <w:p w:rsidR="00000000" w:rsidDel="00000000" w:rsidP="00000000" w:rsidRDefault="00000000" w:rsidRPr="00000000" w14:paraId="0000001A">
      <w:pPr>
        <w:rPr>
          <w:rFonts w:ascii="Inter" w:cs="Inter" w:eastAsia="Inter" w:hAnsi="Inter"/>
          <w:b w:val="1"/>
          <w:u w:val="single"/>
        </w:rPr>
      </w:pPr>
      <w:r w:rsidDel="00000000" w:rsidR="00000000" w:rsidRPr="00000000">
        <w:rPr>
          <w:rFonts w:ascii="Inter" w:cs="Inter" w:eastAsia="Inter" w:hAnsi="Inter"/>
          <w:b w:val="1"/>
          <w:u w:val="single"/>
          <w:rtl w:val="0"/>
        </w:rPr>
        <w:t xml:space="preserve">Even More Perks</w:t>
      </w:r>
    </w:p>
    <w:p w:rsidR="00000000" w:rsidDel="00000000" w:rsidP="00000000" w:rsidRDefault="00000000" w:rsidRPr="00000000" w14:paraId="0000001B">
      <w:pPr>
        <w:numPr>
          <w:ilvl w:val="0"/>
          <w:numId w:val="2"/>
        </w:numPr>
        <w:ind w:left="720" w:hanging="360"/>
        <w:rPr>
          <w:rFonts w:ascii="Inter" w:cs="Inter" w:eastAsia="Inter" w:hAnsi="Inter"/>
          <w:u w:val="none"/>
        </w:rPr>
      </w:pPr>
      <w:r w:rsidDel="00000000" w:rsidR="00000000" w:rsidRPr="00000000">
        <w:rPr>
          <w:rFonts w:ascii="Inter" w:cs="Inter" w:eastAsia="Inter" w:hAnsi="Inter"/>
          <w:rtl w:val="0"/>
        </w:rPr>
        <w:t xml:space="preserve">Showcase your promotions and get more content to grow your audience &gt;&gt; Remove</w:t>
      </w:r>
      <w:r w:rsidDel="00000000" w:rsidR="00000000" w:rsidRPr="00000000">
        <w:rPr>
          <w:rtl w:val="0"/>
        </w:rPr>
      </w:r>
    </w:p>
    <w:p w:rsidR="00000000" w:rsidDel="00000000" w:rsidP="00000000" w:rsidRDefault="00000000" w:rsidRPr="00000000" w14:paraId="0000001C">
      <w:pPr>
        <w:rPr>
          <w:rFonts w:ascii="Inter" w:cs="Inter" w:eastAsia="Inter" w:hAnsi="Inter"/>
          <w:b w:val="1"/>
          <w:u w:val="single"/>
        </w:rPr>
      </w:pPr>
      <w:r w:rsidDel="00000000" w:rsidR="00000000" w:rsidRPr="00000000">
        <w:rPr>
          <w:rtl w:val="0"/>
        </w:rPr>
      </w:r>
    </w:p>
    <w:p w:rsidR="00000000" w:rsidDel="00000000" w:rsidP="00000000" w:rsidRDefault="00000000" w:rsidRPr="00000000" w14:paraId="0000001D">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1E">
      <w:pPr>
        <w:ind w:left="0" w:firstLine="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20">
      <w:pPr>
        <w:ind w:left="0" w:firstLine="0"/>
        <w:rPr>
          <w:rFonts w:ascii="Inter" w:cs="Inter" w:eastAsia="Inter" w:hAnsi="Inter"/>
        </w:rPr>
      </w:pPr>
      <w:hyperlink r:id="rId7">
        <w:r w:rsidDel="00000000" w:rsidR="00000000" w:rsidRPr="00000000">
          <w:rPr>
            <w:rFonts w:ascii="Inter" w:cs="Inter" w:eastAsia="Inter" w:hAnsi="Inter"/>
            <w:color w:val="1155cc"/>
            <w:u w:val="single"/>
            <w:rtl w:val="0"/>
          </w:rPr>
          <w:t xml:space="preserve">https://go.appsumo.com/become-appsumo-affiliate</w:t>
        </w:r>
      </w:hyperlink>
      <w:r w:rsidDel="00000000" w:rsidR="00000000" w:rsidRPr="00000000">
        <w:rPr>
          <w:rFonts w:ascii="Inter" w:cs="Inter" w:eastAsia="Inter" w:hAnsi="Inter"/>
          <w:rtl w:val="0"/>
        </w:rPr>
        <w:t xml:space="preserve"> &gt;&gt; redirect to </w:t>
      </w:r>
      <w:hyperlink r:id="rId8">
        <w:r w:rsidDel="00000000" w:rsidR="00000000" w:rsidRPr="00000000">
          <w:rPr>
            <w:rFonts w:ascii="Inter" w:cs="Inter" w:eastAsia="Inter" w:hAnsi="Inter"/>
            <w:color w:val="1155cc"/>
            <w:u w:val="single"/>
            <w:rtl w:val="0"/>
          </w:rPr>
          <w:t xml:space="preserve">https://appsumo.com/p/affiliates</w:t>
        </w:r>
      </w:hyperlink>
      <w:r w:rsidDel="00000000" w:rsidR="00000000" w:rsidRPr="00000000">
        <w:rPr>
          <w:rFonts w:ascii="Inter" w:cs="Inter" w:eastAsia="Inter" w:hAnsi="Inter"/>
          <w:rtl w:val="0"/>
        </w:rPr>
        <w:t xml:space="preserve"> </w:t>
      </w:r>
    </w:p>
    <w:p w:rsidR="00000000" w:rsidDel="00000000" w:rsidP="00000000" w:rsidRDefault="00000000" w:rsidRPr="00000000" w14:paraId="00000021">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22">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23">
      <w:pPr>
        <w:ind w:left="0" w:firstLine="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rPr>
          <w:rFonts w:ascii="Inter" w:cs="Inter" w:eastAsia="Inter" w:hAnsi="Inter"/>
        </w:rPr>
      </w:pPr>
      <w:r w:rsidDel="00000000" w:rsidR="00000000" w:rsidRPr="00000000">
        <w:rPr>
          <w:rtl w:val="0"/>
        </w:rPr>
      </w:r>
    </w:p>
    <w:p w:rsidR="00000000" w:rsidDel="00000000" w:rsidP="00000000" w:rsidRDefault="00000000" w:rsidRPr="00000000" w14:paraId="00000025">
      <w:pPr>
        <w:ind w:left="0" w:firstLine="0"/>
        <w:rPr>
          <w:rFonts w:ascii="Inter" w:cs="Inter" w:eastAsia="Inter" w:hAnsi="Inter"/>
        </w:rPr>
      </w:pPr>
      <w:r w:rsidDel="00000000" w:rsidR="00000000" w:rsidRPr="00000000">
        <w:rPr>
          <w:rFonts w:ascii="Inter" w:cs="Inter" w:eastAsia="Inter" w:hAnsi="Inter"/>
          <w:rtl w:val="0"/>
        </w:rPr>
        <w:t xml:space="preserve">Max edits 8/13/2024</w:t>
      </w:r>
    </w:p>
    <w:p w:rsidR="00000000" w:rsidDel="00000000" w:rsidP="00000000" w:rsidRDefault="00000000" w:rsidRPr="00000000" w14:paraId="00000026">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Intro</w:t>
      </w:r>
    </w:p>
    <w:p w:rsidR="00000000" w:rsidDel="00000000" w:rsidP="00000000" w:rsidRDefault="00000000" w:rsidRPr="00000000" w14:paraId="00000027">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“Do you </w:t>
      </w:r>
      <w:ins w:author="Max Lin" w:id="0" w:date="2024-08-13T19:41:11Z">
        <w:r w:rsidDel="00000000" w:rsidR="00000000" w:rsidRPr="00000000">
          <w:rPr>
            <w:rFonts w:ascii="Inter" w:cs="Inter" w:eastAsia="Inter" w:hAnsi="Inter"/>
            <w:rtl w:val="0"/>
          </w:rPr>
          <w:t xml:space="preserve">love using </w:t>
        </w:r>
      </w:ins>
      <w:del w:author="Max Lin" w:id="0" w:date="2024-08-13T19:41:11Z">
        <w:r w:rsidDel="00000000" w:rsidR="00000000" w:rsidRPr="00000000">
          <w:rPr>
            <w:rFonts w:ascii="Inter" w:cs="Inter" w:eastAsia="Inter" w:hAnsi="Inter"/>
            <w:rtl w:val="0"/>
          </w:rPr>
          <w:delText xml:space="preserve">use </w:delText>
        </w:r>
      </w:del>
      <w:r w:rsidDel="00000000" w:rsidR="00000000" w:rsidRPr="00000000">
        <w:rPr>
          <w:rFonts w:ascii="Inter" w:cs="Inter" w:eastAsia="Inter" w:hAnsi="Inter"/>
          <w:rtl w:val="0"/>
        </w:rPr>
        <w:t xml:space="preserve">AppSumo products to grow your business? Want to spread the word to others—and get paid to do it? Then you might be a perfect fit for AppSumo’s affiliate program.“</w:t>
      </w:r>
    </w:p>
    <w:p w:rsidR="00000000" w:rsidDel="00000000" w:rsidP="00000000" w:rsidRDefault="00000000" w:rsidRPr="00000000" w14:paraId="00000028">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How it works</w:t>
      </w:r>
    </w:p>
    <w:p w:rsidR="00000000" w:rsidDel="00000000" w:rsidP="00000000" w:rsidRDefault="00000000" w:rsidRPr="00000000" w14:paraId="00000029">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“Returning customer commissions var</w:t>
      </w:r>
      <w:ins w:author="Max Lin" w:id="1" w:date="2024-08-13T19:41:26Z">
        <w:r w:rsidDel="00000000" w:rsidR="00000000" w:rsidRPr="00000000">
          <w:rPr>
            <w:rFonts w:ascii="Inter" w:cs="Inter" w:eastAsia="Inter" w:hAnsi="Inter"/>
            <w:rtl w:val="0"/>
          </w:rPr>
          <w:t xml:space="preserve">y</w:t>
        </w:r>
      </w:ins>
      <w:del w:author="Max Lin" w:id="1" w:date="2024-08-13T19:41:26Z">
        <w:r w:rsidDel="00000000" w:rsidR="00000000" w:rsidRPr="00000000">
          <w:rPr>
            <w:rFonts w:ascii="Inter" w:cs="Inter" w:eastAsia="Inter" w:hAnsi="Inter"/>
            <w:rtl w:val="0"/>
          </w:rPr>
          <w:delText xml:space="preserve">iable</w:delText>
        </w:r>
      </w:del>
      <w:r w:rsidDel="00000000" w:rsidR="00000000" w:rsidRPr="00000000">
        <w:rPr>
          <w:rFonts w:ascii="Inter" w:cs="Inter" w:eastAsia="Inter" w:hAnsi="Inter"/>
          <w:rtl w:val="0"/>
        </w:rPr>
        <w:t xml:space="preserve"> b</w:t>
      </w:r>
      <w:ins w:author="Max Lin" w:id="2" w:date="2024-08-13T19:42:25Z">
        <w:r w:rsidDel="00000000" w:rsidR="00000000" w:rsidRPr="00000000">
          <w:rPr>
            <w:rFonts w:ascii="Inter" w:cs="Inter" w:eastAsia="Inter" w:hAnsi="Inter"/>
            <w:rtl w:val="0"/>
          </w:rPr>
          <w:t xml:space="preserve">ased on</w:t>
        </w:r>
      </w:ins>
      <w:del w:author="Max Lin" w:id="2" w:date="2024-08-13T19:42:25Z">
        <w:r w:rsidDel="00000000" w:rsidR="00000000" w:rsidRPr="00000000">
          <w:rPr>
            <w:rFonts w:ascii="Inter" w:cs="Inter" w:eastAsia="Inter" w:hAnsi="Inter"/>
            <w:rtl w:val="0"/>
          </w:rPr>
          <w:delText xml:space="preserve">y</w:delText>
        </w:r>
      </w:del>
      <w:r w:rsidDel="00000000" w:rsidR="00000000" w:rsidRPr="00000000">
        <w:rPr>
          <w:rFonts w:ascii="Inter" w:cs="Inter" w:eastAsia="Inter" w:hAnsi="Inter"/>
          <w:rtl w:val="0"/>
        </w:rPr>
        <w:t xml:space="preserve"> contract terms”</w:t>
      </w:r>
    </w:p>
    <w:p w:rsidR="00000000" w:rsidDel="00000000" w:rsidP="00000000" w:rsidRDefault="00000000" w:rsidRPr="00000000" w14:paraId="0000002A">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Why join the crew</w:t>
      </w:r>
    </w:p>
    <w:p w:rsidR="00000000" w:rsidDel="00000000" w:rsidP="00000000" w:rsidRDefault="00000000" w:rsidRPr="00000000" w14:paraId="0000002B">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“Earn 100% of </w:t>
      </w:r>
      <w:ins w:author="Max Lin" w:id="3" w:date="2024-08-13T19:46:58Z">
        <w:r w:rsidDel="00000000" w:rsidR="00000000" w:rsidRPr="00000000">
          <w:rPr>
            <w:rFonts w:ascii="Inter" w:cs="Inter" w:eastAsia="Inter" w:hAnsi="Inter"/>
            <w:rtl w:val="0"/>
          </w:rPr>
          <w:t xml:space="preserve">the </w:t>
        </w:r>
      </w:ins>
      <w:r w:rsidDel="00000000" w:rsidR="00000000" w:rsidRPr="00000000">
        <w:rPr>
          <w:rFonts w:ascii="Inter" w:cs="Inter" w:eastAsia="Inter" w:hAnsi="Inter"/>
          <w:rtl w:val="0"/>
        </w:rPr>
        <w:t xml:space="preserve">sale </w:t>
      </w:r>
      <w:ins w:author="Max Lin" w:id="4" w:date="2024-08-13T19:47:01Z">
        <w:r w:rsidDel="00000000" w:rsidR="00000000" w:rsidRPr="00000000">
          <w:rPr>
            <w:rFonts w:ascii="Inter" w:cs="Inter" w:eastAsia="Inter" w:hAnsi="Inter"/>
            <w:rtl w:val="0"/>
          </w:rPr>
          <w:t xml:space="preserve">(</w:t>
        </w:r>
      </w:ins>
      <w:r w:rsidDel="00000000" w:rsidR="00000000" w:rsidRPr="00000000">
        <w:rPr>
          <w:rFonts w:ascii="Inter" w:cs="Inter" w:eastAsia="Inter" w:hAnsi="Inter"/>
          <w:rtl w:val="0"/>
        </w:rPr>
        <w:t xml:space="preserve">up to $50</w:t>
      </w:r>
      <w:del w:author="Max Lin" w:id="5" w:date="2024-08-13T19:47:04Z">
        <w:r w:rsidDel="00000000" w:rsidR="00000000" w:rsidRPr="00000000">
          <w:rPr>
            <w:rFonts w:ascii="Inter" w:cs="Inter" w:eastAsia="Inter" w:hAnsi="Inter"/>
            <w:rtl w:val="0"/>
          </w:rPr>
          <w:delText xml:space="preserve"> in commission</w:delText>
        </w:r>
      </w:del>
      <w:ins w:author="Max Lin" w:id="5" w:date="2024-08-13T19:47:04Z">
        <w:r w:rsidDel="00000000" w:rsidR="00000000" w:rsidRPr="00000000">
          <w:rPr>
            <w:rFonts w:ascii="Inter" w:cs="Inter" w:eastAsia="Inter" w:hAnsi="Inter"/>
            <w:rtl w:val="0"/>
          </w:rPr>
          <w:t xml:space="preserve">)</w:t>
        </w:r>
      </w:ins>
      <w:r w:rsidDel="00000000" w:rsidR="00000000" w:rsidRPr="00000000">
        <w:rPr>
          <w:rFonts w:ascii="Inter" w:cs="Inter" w:eastAsia="Inter" w:hAnsi="Inter"/>
          <w:rtl w:val="0"/>
        </w:rPr>
        <w:t xml:space="preserve"> whenever a new AppSumo customer you send us makes a purchase. New customer commissions vary</w:t>
      </w:r>
      <w:del w:author="Max Lin" w:id="6" w:date="2024-08-13T19:42:05Z">
        <w:r w:rsidDel="00000000" w:rsidR="00000000" w:rsidRPr="00000000">
          <w:rPr>
            <w:rFonts w:ascii="Inter" w:cs="Inter" w:eastAsia="Inter" w:hAnsi="Inter"/>
            <w:rtl w:val="0"/>
          </w:rPr>
          <w:delText xml:space="preserve">iable</w:delText>
        </w:r>
      </w:del>
      <w:r w:rsidDel="00000000" w:rsidR="00000000" w:rsidRPr="00000000">
        <w:rPr>
          <w:rFonts w:ascii="Inter" w:cs="Inter" w:eastAsia="Inter" w:hAnsi="Inter"/>
          <w:rtl w:val="0"/>
        </w:rPr>
        <w:t xml:space="preserve"> between 0-15% </w:t>
      </w:r>
      <w:ins w:author="Max Lin" w:id="7" w:date="2024-08-13T19:41:53Z">
        <w:r w:rsidDel="00000000" w:rsidR="00000000" w:rsidRPr="00000000">
          <w:rPr>
            <w:rFonts w:ascii="Inter" w:cs="Inter" w:eastAsia="Inter" w:hAnsi="Inter"/>
            <w:rtl w:val="0"/>
          </w:rPr>
          <w:t xml:space="preserve">based on</w:t>
        </w:r>
      </w:ins>
      <w:del w:author="Max Lin" w:id="7" w:date="2024-08-13T19:41:53Z">
        <w:r w:rsidDel="00000000" w:rsidR="00000000" w:rsidRPr="00000000">
          <w:rPr>
            <w:rFonts w:ascii="Inter" w:cs="Inter" w:eastAsia="Inter" w:hAnsi="Inter"/>
            <w:rtl w:val="0"/>
          </w:rPr>
          <w:delText xml:space="preserve">according to</w:delText>
        </w:r>
      </w:del>
      <w:r w:rsidDel="00000000" w:rsidR="00000000" w:rsidRPr="00000000">
        <w:rPr>
          <w:rFonts w:ascii="Inter" w:cs="Inter" w:eastAsia="Inter" w:hAnsi="Inter"/>
          <w:rtl w:val="0"/>
        </w:rPr>
        <w:t xml:space="preserve"> contract terms”</w:t>
      </w:r>
    </w:p>
    <w:p w:rsidR="00000000" w:rsidDel="00000000" w:rsidP="00000000" w:rsidRDefault="00000000" w:rsidRPr="00000000" w14:paraId="0000002C">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Affiliate FAQ</w:t>
      </w:r>
    </w:p>
    <w:p w:rsidR="00000000" w:rsidDel="00000000" w:rsidP="00000000" w:rsidRDefault="00000000" w:rsidRPr="00000000" w14:paraId="0000002D">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Remove the bullet in the first answer</w:t>
      </w:r>
    </w:p>
    <w:p w:rsidR="00000000" w:rsidDel="00000000" w:rsidP="00000000" w:rsidRDefault="00000000" w:rsidRPr="00000000" w14:paraId="0000002E">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“Commissions are calculated 60 days after the end of the month in which a purchase was made, and payments are </w:t>
      </w:r>
      <w:ins w:author="Max Lin" w:id="8" w:date="2024-08-13T20:22:52Z">
        <w:r w:rsidDel="00000000" w:rsidR="00000000" w:rsidRPr="00000000">
          <w:rPr>
            <w:rFonts w:ascii="Inter" w:cs="Inter" w:eastAsia="Inter" w:hAnsi="Inter"/>
            <w:rtl w:val="0"/>
          </w:rPr>
          <w:t xml:space="preserve">made</w:t>
        </w:r>
      </w:ins>
      <w:del w:author="Max Lin" w:id="8" w:date="2024-08-13T20:22:52Z">
        <w:r w:rsidDel="00000000" w:rsidR="00000000" w:rsidRPr="00000000">
          <w:rPr>
            <w:rFonts w:ascii="Inter" w:cs="Inter" w:eastAsia="Inter" w:hAnsi="Inter"/>
            <w:rtl w:val="0"/>
          </w:rPr>
          <w:delText xml:space="preserve">paid out</w:delText>
        </w:r>
      </w:del>
      <w:r w:rsidDel="00000000" w:rsidR="00000000" w:rsidRPr="00000000">
        <w:rPr>
          <w:rFonts w:ascii="Inter" w:cs="Inter" w:eastAsia="Inter" w:hAnsi="Inter"/>
          <w:rtl w:val="0"/>
        </w:rPr>
        <w:t xml:space="preserve"> via Impact on the 10th of the following month. When you refer a new AppSumo customer, the commission rate is up to 100% ($50 max) of the purchase that customer makes.”</w:t>
      </w:r>
    </w:p>
    <w:p w:rsidR="00000000" w:rsidDel="00000000" w:rsidP="00000000" w:rsidRDefault="00000000" w:rsidRPr="00000000" w14:paraId="0000002F">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w:t>
      </w:r>
      <w:del w:author="Max Lin" w:id="9" w:date="2024-08-13T20:25:40Z">
        <w:r w:rsidDel="00000000" w:rsidR="00000000" w:rsidRPr="00000000">
          <w:rPr>
            <w:rFonts w:ascii="Inter" w:cs="Inter" w:eastAsia="Inter" w:hAnsi="Inter"/>
            <w:rtl w:val="0"/>
          </w:rPr>
          <w:delText xml:space="preserve">You can a</w:delText>
        </w:r>
      </w:del>
      <w:ins w:author="Max Lin" w:id="9" w:date="2024-08-13T20:25:40Z">
        <w:r w:rsidDel="00000000" w:rsidR="00000000" w:rsidRPr="00000000">
          <w:rPr>
            <w:rFonts w:ascii="Inter" w:cs="Inter" w:eastAsia="Inter" w:hAnsi="Inter"/>
            <w:rtl w:val="0"/>
          </w:rPr>
          <w:t xml:space="preserve">A</w:t>
        </w:r>
      </w:ins>
      <w:r w:rsidDel="00000000" w:rsidR="00000000" w:rsidRPr="00000000">
        <w:rPr>
          <w:rFonts w:ascii="Inter" w:cs="Inter" w:eastAsia="Inter" w:hAnsi="Inter"/>
          <w:rtl w:val="0"/>
        </w:rPr>
        <w:t xml:space="preserve">pply to the affiliate program through this link</w:t>
      </w:r>
      <w:ins w:author="Max Lin" w:id="10" w:date="2024-08-13T20:25:24Z">
        <w:r w:rsidDel="00000000" w:rsidR="00000000" w:rsidRPr="00000000">
          <w:rPr>
            <w:rFonts w:ascii="Inter" w:cs="Inter" w:eastAsia="Inter" w:hAnsi="Inter"/>
            <w:rtl w:val="0"/>
          </w:rPr>
          <w:t xml:space="preserve">.</w:t>
        </w:r>
      </w:ins>
      <w:del w:author="Max Lin" w:id="10" w:date="2024-08-13T20:25:24Z">
        <w:r w:rsidDel="00000000" w:rsidR="00000000" w:rsidRPr="00000000">
          <w:rPr>
            <w:rFonts w:ascii="Inter" w:cs="Inter" w:eastAsia="Inter" w:hAnsi="Inter"/>
            <w:rtl w:val="0"/>
          </w:rPr>
          <w:delText xml:space="preserve">, and y</w:delText>
        </w:r>
      </w:del>
      <w:ins w:author="Max Lin" w:id="10" w:date="2024-08-13T20:25:24Z">
        <w:r w:rsidDel="00000000" w:rsidR="00000000" w:rsidRPr="00000000">
          <w:rPr>
            <w:rFonts w:ascii="Inter" w:cs="Inter" w:eastAsia="Inter" w:hAnsi="Inter"/>
            <w:rtl w:val="0"/>
          </w:rPr>
          <w:t xml:space="preserve"> Y</w:t>
        </w:r>
      </w:ins>
      <w:r w:rsidDel="00000000" w:rsidR="00000000" w:rsidRPr="00000000">
        <w:rPr>
          <w:rFonts w:ascii="Inter" w:cs="Inter" w:eastAsia="Inter" w:hAnsi="Inter"/>
          <w:rtl w:val="0"/>
        </w:rPr>
        <w:t xml:space="preserve">ou’ll usually hear back from us within two (2) business days. We use Impact Radius as a third-party platform to house our affiliate program.”</w:t>
      </w:r>
    </w:p>
    <w:p w:rsidR="00000000" w:rsidDel="00000000" w:rsidP="00000000" w:rsidRDefault="00000000" w:rsidRPr="00000000" w14:paraId="00000030">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“A cookie is applied to any potential customer who clicks your affiliate link, banner, or text link. Impact, our affiliate program platform, then tracks that cookie. Each banner or link that you create is tagged with your Impact ID number</w:t>
      </w:r>
      <w:ins w:author="Max Lin" w:id="11" w:date="2024-08-13T20:24:56Z">
        <w:r w:rsidDel="00000000" w:rsidR="00000000" w:rsidRPr="00000000">
          <w:rPr>
            <w:rFonts w:ascii="Inter" w:cs="Inter" w:eastAsia="Inter" w:hAnsi="Inter"/>
            <w:rtl w:val="0"/>
          </w:rPr>
          <w:t xml:space="preserve">—this</w:t>
        </w:r>
      </w:ins>
      <w:del w:author="Max Lin" w:id="11" w:date="2024-08-13T20:24:56Z">
        <w:r w:rsidDel="00000000" w:rsidR="00000000" w:rsidRPr="00000000">
          <w:rPr>
            <w:rFonts w:ascii="Inter" w:cs="Inter" w:eastAsia="Inter" w:hAnsi="Inter"/>
            <w:rtl w:val="0"/>
          </w:rPr>
          <w:delText xml:space="preserve">, which</w:delText>
        </w:r>
      </w:del>
      <w:r w:rsidDel="00000000" w:rsidR="00000000" w:rsidRPr="00000000">
        <w:rPr>
          <w:rFonts w:ascii="Inter" w:cs="Inter" w:eastAsia="Inter" w:hAnsi="Inter"/>
          <w:rtl w:val="0"/>
        </w:rPr>
        <w:t xml:space="preserve"> lets us know that you referred the customer and should receive commission for the sale. You can access all of these banners and links by logging into your Impact Account. Then create an affiliate link or choose from any of the banners or simple text links available.”</w:t>
      </w:r>
    </w:p>
    <w:p w:rsidR="00000000" w:rsidDel="00000000" w:rsidP="00000000" w:rsidRDefault="00000000" w:rsidRPr="00000000" w14:paraId="00000031">
      <w:pPr>
        <w:numPr>
          <w:ilvl w:val="0"/>
          <w:numId w:val="3"/>
        </w:numPr>
        <w:ind w:left="720" w:hanging="360"/>
        <w:rPr>
          <w:rFonts w:ascii="Inter" w:cs="Inter" w:eastAsia="Inter" w:hAnsi="Inter"/>
        </w:rPr>
      </w:pPr>
      <w:ins w:author="Max Lin" w:id="12" w:date="2024-08-13T20:29:40Z">
        <w:r w:rsidDel="00000000" w:rsidR="00000000" w:rsidRPr="00000000">
          <w:rPr>
            <w:rFonts w:ascii="Inter" w:cs="Inter" w:eastAsia="Inter" w:hAnsi="Inter"/>
            <w:rtl w:val="0"/>
          </w:rPr>
          <w:t xml:space="preserve">AppSumo is the best place for entrepreneurs to get deals on software.</w:t>
        </w:r>
      </w:ins>
      <w:del w:author="Max Lin" w:id="12" w:date="2024-08-13T20:29:40Z">
        <w:r w:rsidDel="00000000" w:rsidR="00000000" w:rsidRPr="00000000">
          <w:rPr>
            <w:rFonts w:ascii="Inter" w:cs="Inter" w:eastAsia="Inter" w:hAnsi="Inter"/>
            <w:rtl w:val="0"/>
          </w:rPr>
          <w:delText xml:space="preserve">Our business is helping yours</w:delText>
        </w:r>
      </w:del>
      <w:r w:rsidDel="00000000" w:rsidR="00000000" w:rsidRPr="00000000">
        <w:rPr>
          <w:rtl w:val="0"/>
        </w:rPr>
      </w:r>
    </w:p>
    <w:p w:rsidR="00000000" w:rsidDel="00000000" w:rsidP="00000000" w:rsidRDefault="00000000" w:rsidRPr="00000000" w14:paraId="00000032">
      <w:pPr>
        <w:numPr>
          <w:ilvl w:val="1"/>
          <w:numId w:val="3"/>
        </w:numPr>
        <w:ind w:left="1440" w:hanging="360"/>
        <w:rPr>
          <w:rFonts w:ascii="Inter" w:cs="Inter" w:eastAsia="Inter" w:hAnsi="Inter"/>
        </w:rPr>
      </w:pPr>
      <w:ins w:author="Max Lin" w:id="13" w:date="2024-08-13T20:30:16Z">
        <w:r w:rsidDel="00000000" w:rsidR="00000000" w:rsidRPr="00000000">
          <w:rPr>
            <w:rFonts w:ascii="Inter" w:cs="Inter" w:eastAsia="Inter" w:hAnsi="Inter"/>
            <w:rtl w:val="0"/>
          </w:rPr>
          <w:t xml:space="preserve">Ready to spread the word?</w:t>
        </w:r>
      </w:ins>
      <w:del w:author="Max Lin" w:id="13" w:date="2024-08-13T20:30:16Z">
        <w:r w:rsidDel="00000000" w:rsidR="00000000" w:rsidRPr="00000000">
          <w:rPr>
            <w:rFonts w:ascii="Inter" w:cs="Inter" w:eastAsia="Inter" w:hAnsi="Inter"/>
            <w:rtl w:val="0"/>
          </w:rPr>
          <w:delText xml:space="preserve">Grow your business with AppSumo.</w:delText>
        </w:r>
      </w:del>
      <w:r w:rsidDel="00000000" w:rsidR="00000000" w:rsidRPr="00000000">
        <w:rPr>
          <w:rtl w:val="0"/>
        </w:rPr>
      </w:r>
    </w:p>
    <w:p w:rsidR="00000000" w:rsidDel="00000000" w:rsidP="00000000" w:rsidRDefault="00000000" w:rsidRPr="00000000" w14:paraId="00000033">
      <w:pPr>
        <w:ind w:left="0" w:firstLine="0"/>
        <w:rPr>
          <w:rFonts w:ascii="Inter" w:cs="Inter" w:eastAsia="Inter" w:hAnsi="I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umo.com/p/affiliates" TargetMode="External"/><Relationship Id="rId7" Type="http://schemas.openxmlformats.org/officeDocument/2006/relationships/hyperlink" Target="https://go.appsumo.com/become-appsumo-affiliate" TargetMode="External"/><Relationship Id="rId8" Type="http://schemas.openxmlformats.org/officeDocument/2006/relationships/hyperlink" Target="https://appsumo.com/p/affili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Inter-italic.ttf"/><Relationship Id="rId8"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